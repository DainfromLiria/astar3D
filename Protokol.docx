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16B" w:rsidRDefault="00F0616B" w:rsidP="00F0616B">
      <w:pPr>
        <w:pStyle w:val="1"/>
        <w:jc w:val="center"/>
      </w:pPr>
      <w:r>
        <w:t>Protokol k semestrální práci z BI-ZUM.21</w:t>
      </w:r>
    </w:p>
    <w:p w:rsidR="00F0616B" w:rsidRDefault="00F0616B" w:rsidP="00F0616B">
      <w:pPr>
        <w:jc w:val="center"/>
      </w:pPr>
      <w:r>
        <w:t>FIT ČVUT, LS 2022/2023</w:t>
      </w:r>
    </w:p>
    <w:p w:rsidR="00F0616B" w:rsidRDefault="00F0616B" w:rsidP="00F0616B"/>
    <w:p w:rsidR="00F0616B" w:rsidRDefault="00F0616B" w:rsidP="00F0616B">
      <w:r>
        <w:t xml:space="preserve">Jméno studenta: </w:t>
      </w:r>
      <w:r w:rsidRPr="007A5963">
        <w:rPr>
          <w:b/>
        </w:rPr>
        <w:t>Anopa Denys</w:t>
      </w:r>
    </w:p>
    <w:p w:rsidR="00F0616B" w:rsidRDefault="00F0616B" w:rsidP="00F0616B">
      <w:r>
        <w:t xml:space="preserve">Username: </w:t>
      </w:r>
      <w:r w:rsidRPr="007A5963">
        <w:rPr>
          <w:b/>
        </w:rPr>
        <w:t>anopaden</w:t>
      </w:r>
    </w:p>
    <w:p w:rsidR="00F0616B" w:rsidRPr="007A5963" w:rsidRDefault="00F0616B" w:rsidP="00F0616B">
      <w:pPr>
        <w:pStyle w:val="4"/>
        <w:shd w:val="clear" w:color="auto" w:fill="FFFFFF"/>
        <w:spacing w:before="0"/>
        <w:rPr>
          <w:sz w:val="24"/>
          <w:szCs w:val="24"/>
          <w:lang w:val="ru-RU" w:eastAsia="ru-RU" w:bidi="ar-SA"/>
        </w:rPr>
      </w:pPr>
      <w:r w:rsidRPr="006957CF">
        <w:rPr>
          <w:rFonts w:ascii="Liberation Serif" w:hAnsi="Liberation Serif"/>
          <w:b w:val="0"/>
          <w:sz w:val="24"/>
          <w:szCs w:val="24"/>
        </w:rPr>
        <w:t xml:space="preserve">Název semestrální práce: </w:t>
      </w:r>
      <w:r w:rsidRPr="007A5963">
        <w:rPr>
          <w:sz w:val="24"/>
          <w:szCs w:val="24"/>
        </w:rPr>
        <w:t>Dron 'Opatrník' v krápníkové jeskyni</w:t>
      </w:r>
    </w:p>
    <w:p w:rsidR="00F0616B" w:rsidRDefault="00F0616B" w:rsidP="00F0616B"/>
    <w:p w:rsidR="00F0616B" w:rsidDel="00873D76" w:rsidRDefault="00F0616B" w:rsidP="00F0616B">
      <w:pPr>
        <w:rPr>
          <w:del w:id="0" w:author="Барабулька" w:date="2023-05-14T00:21:00Z"/>
        </w:rPr>
      </w:pPr>
      <w:del w:id="1" w:author="Барабулька" w:date="2023-05-14T00:21:00Z">
        <w:r w:rsidDel="00873D76">
          <w:rPr>
            <w:b/>
            <w:bCs/>
          </w:rPr>
          <w:delText>OSNOVA</w:delText>
        </w:r>
      </w:del>
    </w:p>
    <w:p w:rsidR="00F0616B" w:rsidRDefault="00F0616B" w:rsidP="00F0616B">
      <w:pPr>
        <w:pStyle w:val="4"/>
        <w:numPr>
          <w:ilvl w:val="0"/>
          <w:numId w:val="2"/>
        </w:numPr>
      </w:pPr>
      <w:r>
        <w:t>Zadání semestrální práce.</w:t>
      </w:r>
    </w:p>
    <w:p w:rsidR="00F0616B" w:rsidRDefault="00F0616B" w:rsidP="00F0616B">
      <w:pPr>
        <w:ind w:left="709"/>
        <w:rPr>
          <w:shd w:val="clear" w:color="auto" w:fill="FFFFFF"/>
        </w:rPr>
      </w:pPr>
      <w:r w:rsidRPr="006957CF">
        <w:rPr>
          <w:shd w:val="clear" w:color="auto" w:fill="FFFFFF"/>
        </w:rPr>
        <w:t>Máme jednoho létajícho drona, který je velmi opatrný a nechce si rozbít vrtulky. Jeho úkol ovšem je proletět krápníkovou jeskyní s velkými a ostrými krápníky. Vymyslete a implementujte algoritmus pro plánování pohybu takového drona. Musíme předpokládat, že dron se pohybuje ve velmi členitém trojrozměrném prostředí, kde nikde nesmí narazit, či lépe se ani přiblížit k překážce. Senzorickou stránku úlohy zanedbáváme, dron prostředí dokonale zná a vždy přesně zná svoji polohu.</w:t>
      </w:r>
    </w:p>
    <w:p w:rsidR="00F0616B" w:rsidRPr="006957CF" w:rsidRDefault="00F0616B" w:rsidP="00F0616B">
      <w:pPr>
        <w:numPr>
          <w:ilvl w:val="0"/>
          <w:numId w:val="3"/>
        </w:numPr>
        <w:rPr>
          <w:rFonts w:eastAsia="Times New Roman"/>
          <w:kern w:val="0"/>
          <w:lang w:val="ru-RU" w:eastAsia="ru-RU" w:bidi="ar-SA"/>
        </w:rPr>
      </w:pPr>
      <w:r w:rsidRPr="006957CF">
        <w:rPr>
          <w:rFonts w:eastAsia="Times New Roman"/>
          <w:kern w:val="0"/>
          <w:lang w:val="ru-RU" w:eastAsia="ru-RU" w:bidi="ar-SA"/>
        </w:rPr>
        <w:t>Jedná se o hledání bezpečné cesty pro drona, což není úplně libovolná cesta.</w:t>
      </w:r>
    </w:p>
    <w:p w:rsidR="00F0616B" w:rsidRPr="006957CF" w:rsidRDefault="00F0616B" w:rsidP="00F0616B">
      <w:pPr>
        <w:numPr>
          <w:ilvl w:val="0"/>
          <w:numId w:val="3"/>
        </w:numPr>
        <w:rPr>
          <w:rFonts w:eastAsia="Times New Roman"/>
          <w:kern w:val="0"/>
          <w:lang w:val="ru-RU" w:eastAsia="ru-RU" w:bidi="ar-SA"/>
        </w:rPr>
      </w:pPr>
      <w:r w:rsidRPr="006957CF">
        <w:rPr>
          <w:rFonts w:eastAsia="Times New Roman"/>
          <w:kern w:val="0"/>
          <w:lang w:val="ru-RU" w:eastAsia="ru-RU" w:bidi="ar-SA"/>
        </w:rPr>
        <w:t>Můžeme uvažovat dvě kritéria, a sice pohybovat se po bezpečné cestě, ale zároveň dorazit do cíle co nejrychleji.</w:t>
      </w:r>
    </w:p>
    <w:p w:rsidR="00F0616B" w:rsidRPr="006957CF" w:rsidRDefault="00F0616B" w:rsidP="00F0616B"/>
    <w:p w:rsidR="00F0616B" w:rsidRDefault="00F0616B" w:rsidP="00F0616B">
      <w:pPr>
        <w:pStyle w:val="4"/>
        <w:numPr>
          <w:ilvl w:val="0"/>
          <w:numId w:val="2"/>
        </w:numPr>
      </w:pPr>
      <w:r>
        <w:t>Stručný rozbor, analýza problému/ zadání.</w:t>
      </w:r>
    </w:p>
    <w:p w:rsidR="00F0616B" w:rsidRPr="004601F0" w:rsidRDefault="00F0616B" w:rsidP="00F0616B">
      <w:pPr>
        <w:ind w:left="709"/>
        <w:rPr>
          <w:rFonts w:eastAsia="Times New Roman" w:cs="Times New Roman"/>
          <w:color w:val="000000"/>
          <w:kern w:val="0"/>
          <w:lang w:val="ru-RU" w:eastAsia="ru-RU" w:bidi="ar-SA"/>
        </w:rPr>
      </w:pPr>
      <w:r w:rsidRPr="004601F0">
        <w:t>Podle popisu zadání musíme vytvořit 3d prostor ve kterém bude pochybovat náš robot. Prostředí musí obsahovat překážky a robot nesmí se k nim přiblížit nebo narazit se na ně. Budeme předpokládat, že pokud dron se pochybuje v trojrozměrném prostředí, může se letět celkem v šesti směrech. Tedy nahoru, dolu, doleva, doprava, dozadu, dopředu. Ze zadání taky plyne, že robot musí se dostat do cíle co nejrychleji. Můžeme tedy použit nebo BFS nebo A star.</w:t>
      </w:r>
      <w:r w:rsidRPr="004601F0">
        <w:rPr>
          <w:color w:val="000000"/>
        </w:rPr>
        <w:t xml:space="preserve"> </w:t>
      </w:r>
      <w:r w:rsidRPr="004601F0">
        <w:rPr>
          <w:rFonts w:eastAsia="Times New Roman" w:cs="Times New Roman"/>
          <w:color w:val="000000"/>
          <w:kern w:val="0"/>
          <w:lang w:val="ru-RU" w:eastAsia="ru-RU" w:bidi="ar-SA"/>
        </w:rPr>
        <w:t xml:space="preserve">Pro splnění požadavků na bezpečnou cestu, budeme uvažovat, že dron nesmí se pohybovat přímo před </w:t>
      </w:r>
      <w:r w:rsidRPr="004601F0">
        <w:rPr>
          <w:rFonts w:eastAsia="Times New Roman" w:cs="Times New Roman"/>
          <w:color w:val="000000"/>
          <w:kern w:val="0"/>
          <w:lang w:val="ru-RU" w:eastAsia="ru-RU" w:bidi="ar-SA"/>
        </w:rPr>
        <w:t>překážkou (</w:t>
      </w:r>
      <w:r w:rsidRPr="004601F0">
        <w:rPr>
          <w:rFonts w:eastAsia="Times New Roman" w:cs="Times New Roman"/>
          <w:color w:val="000000"/>
          <w:kern w:val="0"/>
          <w:lang w:val="ru-RU" w:eastAsia="ru-RU" w:bidi="ar-SA"/>
        </w:rPr>
        <w:t>příští blok nemá jako souseda překážku)</w:t>
      </w:r>
    </w:p>
    <w:p w:rsidR="00F0616B" w:rsidRDefault="00F0616B" w:rsidP="00F0616B">
      <w:pPr>
        <w:ind w:left="709"/>
      </w:pPr>
    </w:p>
    <w:p w:rsidR="00F0616B" w:rsidRPr="006957CF" w:rsidRDefault="00F0616B" w:rsidP="00F0616B"/>
    <w:p w:rsidR="00F0616B" w:rsidRDefault="00F0616B" w:rsidP="00F0616B">
      <w:pPr>
        <w:pStyle w:val="4"/>
        <w:numPr>
          <w:ilvl w:val="0"/>
          <w:numId w:val="2"/>
        </w:numPr>
      </w:pPr>
      <w:r>
        <w:t>Výběr metody.</w:t>
      </w:r>
    </w:p>
    <w:p w:rsidR="00F0616B" w:rsidRDefault="00F0616B" w:rsidP="00F0616B">
      <w:pPr>
        <w:pStyle w:val="a4"/>
        <w:ind w:left="709"/>
      </w:pPr>
      <w:r w:rsidRPr="004601F0">
        <w:t>BFS jak i A star nalezne nejrychlejší cestu ale bude potřebovat víc času a větší počet stavu, což v případě 3d prostředí, ve kterém oproti 2d je mnohem víc stavu nebude docela efektivně</w:t>
      </w:r>
      <w:r w:rsidRPr="004601F0">
        <w:rPr>
          <w:lang w:val="en-US"/>
        </w:rPr>
        <w:t xml:space="preserve">. </w:t>
      </w:r>
      <w:r w:rsidRPr="004601F0">
        <w:rPr>
          <w:rFonts w:eastAsia="Times New Roman" w:cs="Times New Roman"/>
          <w:color w:val="000000"/>
          <w:kern w:val="0"/>
          <w:lang w:val="ru-RU" w:eastAsia="ru-RU" w:bidi="ar-SA"/>
        </w:rPr>
        <w:t>Z tohoto důvodu zvolíme A star.</w:t>
      </w:r>
      <w:r>
        <w:rPr>
          <w:rFonts w:eastAsia="Times New Roman" w:cs="Times New Roman"/>
          <w:color w:val="000000"/>
          <w:kern w:val="0"/>
          <w:lang w:val="en-US" w:eastAsia="ru-RU" w:bidi="ar-SA"/>
        </w:rPr>
        <w:t xml:space="preserve"> </w:t>
      </w:r>
      <w:r w:rsidRPr="007A5963">
        <w:t>Pro trojrozměrné prostředí A star bude fungovat stejně jak i pro 2d, přibude ještě jedna souřadnice. A star je v podstatě spojení dvou algoritmu prohledávání</w:t>
      </w:r>
      <w:r>
        <w:t xml:space="preserve"> Dijkstrůvá algoritmu a G</w:t>
      </w:r>
      <w:r w:rsidRPr="007A5963">
        <w:t>reedy search</w:t>
      </w:r>
      <w:r>
        <w:t xml:space="preserve">. </w:t>
      </w:r>
      <w:r w:rsidRPr="004C47A9">
        <w:t>Jako heuristiku lze zvolit Manhattanskou nebo Euklidovskou vzdálenost. Implementoval jsem obě ale jako výslednou použil jsem Manhattanskou vzdálenost.</w:t>
      </w:r>
    </w:p>
    <w:p w:rsidR="00F0616B" w:rsidRDefault="00F0616B" w:rsidP="00F0616B">
      <w:pPr>
        <w:pStyle w:val="a4"/>
        <w:ind w:left="709"/>
      </w:pPr>
    </w:p>
    <w:p w:rsidR="00F0616B" w:rsidRPr="004C47A9" w:rsidRDefault="00F0616B" w:rsidP="00F0616B">
      <w:pPr>
        <w:pStyle w:val="a4"/>
        <w:ind w:left="709"/>
      </w:pPr>
    </w:p>
    <w:p w:rsidR="00F0616B" w:rsidRDefault="00F0616B" w:rsidP="00F0616B">
      <w:pPr>
        <w:pStyle w:val="4"/>
        <w:numPr>
          <w:ilvl w:val="0"/>
          <w:numId w:val="2"/>
        </w:numPr>
      </w:pPr>
      <w:r>
        <w:t>Popis aplikace metody na daný problém.</w:t>
      </w:r>
    </w:p>
    <w:p w:rsidR="00F0616B" w:rsidRDefault="00F0616B" w:rsidP="00F0616B">
      <w:pPr>
        <w:ind w:left="708"/>
      </w:pPr>
      <w:r>
        <w:t xml:space="preserve">Pro 3d prostředí algoritmus je docela podobný jak i pro 2d případ. V každém stavu musíme ověřit šest sousedů(levý, pravý, dolní, horní, přední, zadní). Pro každého výpočtem vzdálenost, která se skládá ze vzdálenosti od začátku(Dijlstra) a vzdušné vzdálenosti (Manhattanská vzdálenost) do konce. Sečteme je a pokud je menší než existující a není nalezený(při inicializaci nastavíme obrovské číslo) zařadíme do fronty, změníme předchůdce </w:t>
      </w:r>
      <w:r>
        <w:lastRenderedPageBreak/>
        <w:t>na aktuální stav, označíme ho jak</w:t>
      </w:r>
      <w:r>
        <w:rPr>
          <w:lang w:val="ru-RU"/>
        </w:rPr>
        <w:t xml:space="preserve"> </w:t>
      </w:r>
      <w:r>
        <w:t xml:space="preserve">nalezený a zvětšíme vzdálenost od počátku na jedničku, protože cena přechodu mezi stavy v našem případě je 1. Opakujeme to dokud se ne skončí fronta(cesta neexistuje) nebo dokud nenalezneme cestu do cíle. Cestu získáme snadno, protože každý stav pamatuje svého předchůdce, proto jenom projdeme od cíle do startu a tím získáme cestu. Heuristika (tj. Manhattanská vzdálenost) bude vypadat tak </w:t>
      </w:r>
    </w:p>
    <w:p w:rsidR="00F0616B" w:rsidRDefault="00F0616B" w:rsidP="00F0616B">
      <w:pPr>
        <w:ind w:left="708"/>
      </w:pPr>
    </w:p>
    <w:p w:rsidR="00F0616B" w:rsidRPr="00F81749" w:rsidRDefault="00F0616B" w:rsidP="00F0616B">
      <w:pPr>
        <w:rPr>
          <w:lang w:val="en-US"/>
        </w:rPr>
      </w:pPr>
      <m:oMathPara>
        <m:oMath>
          <m:d>
            <m:dPr>
              <m:begChr m:val="|"/>
              <m:endChr m:val="|"/>
              <m:ctrlPr>
                <w:rPr>
                  <w:rFonts w:ascii="Cambria Math"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end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curent</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y</m:t>
                  </m:r>
                </m:e>
                <m:sub>
                  <m:r>
                    <w:rPr>
                      <w:rFonts w:ascii="Cambria Math" w:hAnsi="Cambria Math"/>
                    </w:rPr>
                    <m:t>end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curent</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z</m:t>
                  </m:r>
                </m:e>
                <m:sub>
                  <m:r>
                    <w:rPr>
                      <w:rFonts w:ascii="Cambria Math" w:hAnsi="Cambria Math"/>
                    </w:rPr>
                    <m:t>end</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curent</m:t>
                  </m:r>
                </m:sub>
              </m:sSub>
            </m:e>
          </m:d>
          <m:r>
            <w:rPr>
              <w:rFonts w:ascii="Cambria Math" w:hAnsi="Cambria Math"/>
            </w:rPr>
            <m:t xml:space="preserve"> </m:t>
          </m:r>
        </m:oMath>
      </m:oMathPara>
    </w:p>
    <w:p w:rsidR="00F0616B" w:rsidRPr="007A5963" w:rsidRDefault="00F0616B" w:rsidP="00F0616B">
      <w:pPr>
        <w:ind w:left="360"/>
      </w:pPr>
    </w:p>
    <w:p w:rsidR="00F0616B" w:rsidRDefault="00F0616B" w:rsidP="00F0616B">
      <w:pPr>
        <w:pStyle w:val="4"/>
        <w:numPr>
          <w:ilvl w:val="0"/>
          <w:numId w:val="2"/>
        </w:numPr>
      </w:pPr>
      <w:r>
        <w:t xml:space="preserve">Implementace. </w:t>
      </w:r>
    </w:p>
    <w:p w:rsidR="00F0616B" w:rsidRDefault="005E1F38" w:rsidP="002C0552">
      <w:pPr>
        <w:pStyle w:val="a4"/>
        <w:ind w:left="708"/>
        <w:rPr>
          <w:ins w:id="2" w:author="Барабулька" w:date="2023-05-14T00:19:00Z"/>
        </w:rPr>
        <w:pPrChange w:id="3" w:author="Барабулька" w:date="2023-05-14T00:20:00Z">
          <w:pPr>
            <w:pStyle w:val="a4"/>
          </w:pPr>
        </w:pPrChange>
      </w:pPr>
      <w:r w:rsidRPr="00DF6A64">
        <w:t xml:space="preserve">Pro ukládání stavů, jsem použil slovník, kde jako klíč byl tuple pro souřadnice a jako hodnota list ve který jsem ukládal souřadnice předchůdce, obsazený přehradkou nebo ne, nalezeny nebo ne, vzdálenost. Pro nalezení sousedů jsem vytvořil list tuplů a přičítal nebo odečítal jedničku od souřadnice aktuálního stavu. Taky jsem použil </w:t>
      </w:r>
      <w:r w:rsidRPr="00DF6A64">
        <w:rPr>
          <w:b/>
        </w:rPr>
        <w:t>PriorityQueue</w:t>
      </w:r>
      <w:r w:rsidRPr="00DF6A64">
        <w:t xml:space="preserve">, aby z fronty vždy odebírat prvek s největší prioritou. Taky jsem vytvořil funkci </w:t>
      </w:r>
      <w:r w:rsidRPr="00DF6A64">
        <w:rPr>
          <w:b/>
        </w:rPr>
        <w:t>checkNeighbors</w:t>
      </w:r>
      <w:r w:rsidRPr="00DF6A64">
        <w:t xml:space="preserve">, která ověřuje, zda nová poloha bude bezpečná pro drona. Na vizualizaci jsem použil knihovnu ursina, pomoci které se dá snadno vytvořit 3d prostředí z bloků. Z této knihovny jsem taky použil modul </w:t>
      </w:r>
      <w:r w:rsidRPr="00DF6A64">
        <w:rPr>
          <w:b/>
        </w:rPr>
        <w:t>FirstPersonController</w:t>
      </w:r>
      <w:r w:rsidRPr="00DF6A64">
        <w:t xml:space="preserve">, pomoci kterého se dá snadno pohybovat v vytvořeném prostředí. </w:t>
      </w:r>
      <w:r w:rsidRPr="00DF6A64">
        <w:rPr>
          <w:b/>
        </w:rPr>
        <w:t>Červené</w:t>
      </w:r>
      <w:r w:rsidRPr="00DF6A64">
        <w:t xml:space="preserve"> bloky jsou bariéry, </w:t>
      </w:r>
      <w:r w:rsidRPr="00DF6A64">
        <w:rPr>
          <w:b/>
        </w:rPr>
        <w:t>modré</w:t>
      </w:r>
      <w:r w:rsidRPr="00DF6A64">
        <w:t xml:space="preserve"> - začátek a cíl, </w:t>
      </w:r>
      <w:r w:rsidRPr="00DF6A64">
        <w:rPr>
          <w:b/>
        </w:rPr>
        <w:t>zelené</w:t>
      </w:r>
      <w:r w:rsidRPr="00DF6A64">
        <w:t xml:space="preserve"> - cesta. Zmáčknutím klávesy enter bude nalezena(nebo nenalezena, závisí na prostředí) cesta od startu do cíle. Prostředí vždy různé, poloha překážek vždy generovaná náhodně. Start a cíl vždy stejný jak i velikost mapy(větší mapa bude potřebovat výkonnější hardware) ale jak i počet překážek je docela snadno měnitelné v souboru location.py. Uzavřít program se dá pomoci klávesy escape.</w:t>
      </w:r>
    </w:p>
    <w:p w:rsidR="00DF6A64" w:rsidRDefault="00DF6A64" w:rsidP="00DF6A64">
      <w:pPr>
        <w:pStyle w:val="a4"/>
        <w:rPr>
          <w:ins w:id="4" w:author="Барабулька" w:date="2023-05-14T00:19:00Z"/>
        </w:rPr>
      </w:pPr>
    </w:p>
    <w:p w:rsidR="00DF6A64" w:rsidRPr="00DF6A64" w:rsidRDefault="00DF6A64" w:rsidP="00DF6A64">
      <w:pPr>
        <w:pStyle w:val="a4"/>
      </w:pPr>
    </w:p>
    <w:p w:rsidR="00F0616B" w:rsidRDefault="00F0616B" w:rsidP="00F0616B">
      <w:pPr>
        <w:pStyle w:val="4"/>
        <w:ind w:firstLine="360"/>
      </w:pPr>
      <w:r>
        <w:t xml:space="preserve">6. Reference. </w:t>
      </w:r>
      <w:bookmarkStart w:id="5" w:name="_GoBack"/>
      <w:bookmarkEnd w:id="5"/>
    </w:p>
    <w:p w:rsidR="00DF6A64" w:rsidRPr="00DF6A64" w:rsidDel="00DF6A64" w:rsidRDefault="00DF6A64" w:rsidP="00BF3BDD">
      <w:pPr>
        <w:ind w:firstLine="708"/>
        <w:rPr>
          <w:del w:id="6" w:author="Барабулька" w:date="2023-05-14T00:19:00Z"/>
          <w:rFonts w:ascii="inherit" w:eastAsia="Times New Roman" w:hAnsi="inherit" w:cs="Times New Roman"/>
          <w:color w:val="000000"/>
          <w:kern w:val="0"/>
          <w:lang w:val="ru-RU" w:eastAsia="ru-RU" w:bidi="ar-SA"/>
        </w:rPr>
        <w:pPrChange w:id="7" w:author="Барабулька" w:date="2023-05-14T00:20:00Z">
          <w:pPr/>
        </w:pPrChange>
      </w:pPr>
      <w:r>
        <w:fldChar w:fldCharType="begin"/>
      </w:r>
      <w:r>
        <w:instrText xml:space="preserve"> HYPERLINK "</w:instrText>
      </w:r>
      <w:r w:rsidRPr="00556F87">
        <w:instrText>https://www.youtube.com/watch?v=qns1vvi0WVo</w:instrText>
      </w:r>
      <w:r>
        <w:instrText xml:space="preserve">" </w:instrText>
      </w:r>
      <w:r>
        <w:fldChar w:fldCharType="separate"/>
      </w:r>
      <w:r w:rsidRPr="00DD05C1">
        <w:rPr>
          <w:rStyle w:val="ac"/>
        </w:rPr>
        <w:t>https://www.youtube.com/watch?v=qns1vvi0WVo</w:t>
      </w:r>
      <w:r>
        <w:fldChar w:fldCharType="end"/>
      </w:r>
      <w:r>
        <w:t xml:space="preserve"> - </w:t>
      </w:r>
      <w:r w:rsidRPr="00DF6A64">
        <w:rPr>
          <w:rFonts w:ascii="inherit" w:eastAsia="Times New Roman" w:hAnsi="inherit" w:cs="Times New Roman"/>
          <w:color w:val="000000"/>
          <w:kern w:val="0"/>
          <w:lang w:val="ru-RU" w:eastAsia="ru-RU" w:bidi="ar-SA"/>
        </w:rPr>
        <w:t>Tutorial na použití grafické knihovny</w:t>
      </w:r>
    </w:p>
    <w:p w:rsidR="00F0616B" w:rsidRPr="00556F87" w:rsidDel="00DF6A64" w:rsidRDefault="00F0616B" w:rsidP="00BF3BDD">
      <w:pPr>
        <w:ind w:firstLine="708"/>
        <w:rPr>
          <w:del w:id="8" w:author="Барабулька" w:date="2023-05-14T00:19:00Z"/>
        </w:rPr>
        <w:pPrChange w:id="9" w:author="Барабулька" w:date="2023-05-14T00:20:00Z">
          <w:pPr>
            <w:ind w:firstLine="709"/>
          </w:pPr>
        </w:pPrChange>
      </w:pPr>
    </w:p>
    <w:p w:rsidR="00F0616B" w:rsidDel="00DF6A64" w:rsidRDefault="00F0616B" w:rsidP="00BF3BDD">
      <w:pPr>
        <w:ind w:firstLine="708"/>
        <w:rPr>
          <w:del w:id="10" w:author="Барабулька" w:date="2023-05-14T00:19:00Z"/>
        </w:rPr>
        <w:pPrChange w:id="11" w:author="Барабулька" w:date="2023-05-14T00:20:00Z">
          <w:pPr/>
        </w:pPrChange>
      </w:pPr>
      <w:del w:id="12" w:author="Барабулька" w:date="2023-05-14T00:19:00Z">
        <w:r w:rsidDel="00DF6A64">
          <w:delText>Tento bod do protokolu zahrňte pouze v případě, že se rozhodnete v rámci semestrální práce implementovat algoritmus/ metodu nad rámec přednášek z BI-ZUM nebo při tvorbě semestrální práce čerpáte z doporučené literatury.</w:delText>
        </w:r>
      </w:del>
    </w:p>
    <w:p w:rsidR="00F0616B" w:rsidDel="00DF6A64" w:rsidRDefault="00F0616B" w:rsidP="00BF3BDD">
      <w:pPr>
        <w:ind w:firstLine="708"/>
        <w:rPr>
          <w:del w:id="13" w:author="Барабулька" w:date="2023-05-14T00:19:00Z"/>
        </w:rPr>
        <w:pPrChange w:id="14" w:author="Барабулька" w:date="2023-05-14T00:20:00Z">
          <w:pPr/>
        </w:pPrChange>
      </w:pPr>
    </w:p>
    <w:p w:rsidR="00F0616B" w:rsidDel="00DF6A64" w:rsidRDefault="00F0616B" w:rsidP="00BF3BDD">
      <w:pPr>
        <w:ind w:firstLine="708"/>
        <w:rPr>
          <w:del w:id="15" w:author="Барабулька" w:date="2023-05-14T00:19:00Z"/>
        </w:rPr>
        <w:pPrChange w:id="16" w:author="Барабулька" w:date="2023-05-14T00:20:00Z">
          <w:pPr/>
        </w:pPrChange>
      </w:pPr>
      <w:del w:id="17" w:author="Барабулька" w:date="2023-05-14T00:19:00Z">
        <w:r w:rsidDel="00DF6A64">
          <w:delText>Pozn: Pokud je metoda přímo definována v zadání semestrální práce, uveďte v tomto bodě pouze „Výběr metody je obsažen v zadání SP.“</w:delText>
        </w:r>
      </w:del>
    </w:p>
    <w:p w:rsidR="004B4648" w:rsidRPr="00F0616B" w:rsidRDefault="004B4648" w:rsidP="00BF3BDD">
      <w:pPr>
        <w:ind w:firstLine="708"/>
        <w:rPr>
          <w:lang w:val="ru-RU"/>
        </w:rPr>
        <w:pPrChange w:id="18" w:author="Барабулька" w:date="2023-05-14T00:20:00Z">
          <w:pPr/>
        </w:pPrChange>
      </w:pPr>
    </w:p>
    <w:p w:rsidR="00F0616B" w:rsidRDefault="00F0616B" w:rsidP="00F0616B"/>
    <w:sectPr w:rsidR="00F0616B" w:rsidSect="00F0616B">
      <w:foot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FF3" w:rsidRDefault="00D04FF3" w:rsidP="00F0616B">
      <w:r>
        <w:separator/>
      </w:r>
    </w:p>
  </w:endnote>
  <w:endnote w:type="continuationSeparator" w:id="0">
    <w:p w:rsidR="00D04FF3" w:rsidRDefault="00D04FF3" w:rsidP="00F06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Liberation Serif">
    <w:altName w:val="Times New Roman"/>
    <w:charset w:val="01"/>
    <w:family w:val="roman"/>
    <w:pitch w:val="variable"/>
  </w:font>
  <w:font w:name="Noto Serif CJK SC">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Noto Sans CJK SC Regular">
    <w:charset w:val="01"/>
    <w:family w:val="auto"/>
    <w:pitch w:val="variable"/>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9192194"/>
      <w:docPartObj>
        <w:docPartGallery w:val="Page Numbers (Bottom of Page)"/>
        <w:docPartUnique/>
      </w:docPartObj>
    </w:sdtPr>
    <w:sdtContent>
      <w:p w:rsidR="00F0616B" w:rsidRDefault="00F0616B">
        <w:pPr>
          <w:pStyle w:val="a9"/>
          <w:jc w:val="center"/>
        </w:pPr>
        <w:r>
          <w:fldChar w:fldCharType="begin"/>
        </w:r>
        <w:r>
          <w:instrText>PAGE   \* MERGEFORMAT</w:instrText>
        </w:r>
        <w:r>
          <w:fldChar w:fldCharType="separate"/>
        </w:r>
        <w:r w:rsidR="00E62E00" w:rsidRPr="00E62E00">
          <w:rPr>
            <w:noProof/>
            <w:lang w:val="ru-RU"/>
          </w:rPr>
          <w:t>2</w:t>
        </w:r>
        <w:r>
          <w:fldChar w:fldCharType="end"/>
        </w:r>
      </w:p>
    </w:sdtContent>
  </w:sdt>
  <w:p w:rsidR="00F0616B" w:rsidRDefault="00F0616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FF3" w:rsidRDefault="00D04FF3" w:rsidP="00F0616B">
      <w:r>
        <w:separator/>
      </w:r>
    </w:p>
  </w:footnote>
  <w:footnote w:type="continuationSeparator" w:id="0">
    <w:p w:rsidR="00D04FF3" w:rsidRDefault="00D04FF3" w:rsidP="00F061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BB0045"/>
    <w:multiLevelType w:val="hybridMultilevel"/>
    <w:tmpl w:val="C37E6D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FD73FA3"/>
    <w:multiLevelType w:val="hybridMultilevel"/>
    <w:tmpl w:val="F0FA4D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0E34B59"/>
    <w:multiLevelType w:val="multilevel"/>
    <w:tmpl w:val="9EA8F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Барабулька">
    <w15:presenceInfo w15:providerId="Windows Live" w15:userId="d194d377ade341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16B"/>
    <w:rsid w:val="002C0552"/>
    <w:rsid w:val="004B4648"/>
    <w:rsid w:val="005E1F38"/>
    <w:rsid w:val="00873D76"/>
    <w:rsid w:val="00BF3BDD"/>
    <w:rsid w:val="00D04FF3"/>
    <w:rsid w:val="00DA4FCD"/>
    <w:rsid w:val="00DF6A64"/>
    <w:rsid w:val="00E62E00"/>
    <w:rsid w:val="00F061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9353"/>
  <w15:chartTrackingRefBased/>
  <w15:docId w15:val="{4E32D0D9-BDA3-4532-8D92-DD098ADD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616B"/>
    <w:pPr>
      <w:suppressAutoHyphens/>
      <w:spacing w:after="0" w:line="240" w:lineRule="auto"/>
    </w:pPr>
    <w:rPr>
      <w:rFonts w:ascii="Liberation Serif" w:eastAsia="Noto Serif CJK SC" w:hAnsi="Liberation Serif" w:cs="FreeSans"/>
      <w:kern w:val="2"/>
      <w:sz w:val="24"/>
      <w:szCs w:val="24"/>
      <w:lang w:val="cs-CZ" w:eastAsia="zh-CN" w:bidi="hi-IN"/>
    </w:rPr>
  </w:style>
  <w:style w:type="paragraph" w:styleId="1">
    <w:name w:val="heading 1"/>
    <w:basedOn w:val="a"/>
    <w:next w:val="a0"/>
    <w:link w:val="10"/>
    <w:qFormat/>
    <w:rsid w:val="00F0616B"/>
    <w:pPr>
      <w:keepNext/>
      <w:numPr>
        <w:numId w:val="1"/>
      </w:numPr>
      <w:spacing w:before="240" w:after="120"/>
      <w:outlineLvl w:val="0"/>
    </w:pPr>
    <w:rPr>
      <w:rFonts w:ascii="Liberation Sans" w:eastAsia="Noto Sans CJK SC Regular" w:hAnsi="Liberation Sans"/>
      <w:b/>
      <w:bCs/>
      <w:sz w:val="36"/>
      <w:szCs w:val="36"/>
    </w:rPr>
  </w:style>
  <w:style w:type="paragraph" w:styleId="4">
    <w:name w:val="heading 4"/>
    <w:basedOn w:val="a"/>
    <w:next w:val="a"/>
    <w:link w:val="40"/>
    <w:uiPriority w:val="9"/>
    <w:unhideWhenUsed/>
    <w:qFormat/>
    <w:rsid w:val="00F0616B"/>
    <w:pPr>
      <w:keepNext/>
      <w:spacing w:before="240" w:after="60"/>
      <w:outlineLvl w:val="3"/>
    </w:pPr>
    <w:rPr>
      <w:rFonts w:ascii="Calibri" w:eastAsia="Times New Roman" w:hAnsi="Calibri" w:cs="Mangal"/>
      <w:b/>
      <w:bCs/>
      <w:sz w:val="28"/>
      <w:szCs w:val="2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F0616B"/>
    <w:rPr>
      <w:rFonts w:ascii="Liberation Sans" w:eastAsia="Noto Sans CJK SC Regular" w:hAnsi="Liberation Sans" w:cs="FreeSans"/>
      <w:b/>
      <w:bCs/>
      <w:kern w:val="2"/>
      <w:sz w:val="36"/>
      <w:szCs w:val="36"/>
      <w:lang w:val="cs-CZ" w:eastAsia="zh-CN" w:bidi="hi-IN"/>
    </w:rPr>
  </w:style>
  <w:style w:type="character" w:customStyle="1" w:styleId="40">
    <w:name w:val="Заголовок 4 Знак"/>
    <w:basedOn w:val="a1"/>
    <w:link w:val="4"/>
    <w:uiPriority w:val="9"/>
    <w:rsid w:val="00F0616B"/>
    <w:rPr>
      <w:rFonts w:ascii="Calibri" w:eastAsia="Times New Roman" w:hAnsi="Calibri" w:cs="Mangal"/>
      <w:b/>
      <w:bCs/>
      <w:kern w:val="2"/>
      <w:sz w:val="28"/>
      <w:szCs w:val="25"/>
      <w:lang w:val="cs-CZ" w:eastAsia="zh-CN" w:bidi="hi-IN"/>
    </w:rPr>
  </w:style>
  <w:style w:type="paragraph" w:styleId="a4">
    <w:name w:val="No Spacing"/>
    <w:uiPriority w:val="1"/>
    <w:qFormat/>
    <w:rsid w:val="00F0616B"/>
    <w:pPr>
      <w:suppressAutoHyphens/>
      <w:spacing w:after="0" w:line="240" w:lineRule="auto"/>
    </w:pPr>
    <w:rPr>
      <w:rFonts w:ascii="Liberation Serif" w:eastAsia="Noto Serif CJK SC" w:hAnsi="Liberation Serif" w:cs="Mangal"/>
      <w:kern w:val="2"/>
      <w:sz w:val="24"/>
      <w:szCs w:val="21"/>
      <w:lang w:val="cs-CZ" w:eastAsia="zh-CN" w:bidi="hi-IN"/>
    </w:rPr>
  </w:style>
  <w:style w:type="paragraph" w:styleId="a0">
    <w:name w:val="Body Text"/>
    <w:basedOn w:val="a"/>
    <w:link w:val="a5"/>
    <w:uiPriority w:val="99"/>
    <w:semiHidden/>
    <w:unhideWhenUsed/>
    <w:rsid w:val="00F0616B"/>
    <w:pPr>
      <w:spacing w:after="120"/>
    </w:pPr>
    <w:rPr>
      <w:rFonts w:cs="Mangal"/>
      <w:szCs w:val="21"/>
    </w:rPr>
  </w:style>
  <w:style w:type="character" w:customStyle="1" w:styleId="a5">
    <w:name w:val="Основной текст Знак"/>
    <w:basedOn w:val="a1"/>
    <w:link w:val="a0"/>
    <w:uiPriority w:val="99"/>
    <w:semiHidden/>
    <w:rsid w:val="00F0616B"/>
    <w:rPr>
      <w:rFonts w:ascii="Liberation Serif" w:eastAsia="Noto Serif CJK SC" w:hAnsi="Liberation Serif" w:cs="Mangal"/>
      <w:kern w:val="2"/>
      <w:sz w:val="24"/>
      <w:szCs w:val="21"/>
      <w:lang w:val="cs-CZ" w:eastAsia="zh-CN" w:bidi="hi-IN"/>
    </w:rPr>
  </w:style>
  <w:style w:type="character" w:styleId="a6">
    <w:name w:val="Placeholder Text"/>
    <w:basedOn w:val="a1"/>
    <w:uiPriority w:val="99"/>
    <w:semiHidden/>
    <w:rsid w:val="00F0616B"/>
    <w:rPr>
      <w:color w:val="808080"/>
    </w:rPr>
  </w:style>
  <w:style w:type="paragraph" w:styleId="a7">
    <w:name w:val="header"/>
    <w:basedOn w:val="a"/>
    <w:link w:val="a8"/>
    <w:uiPriority w:val="99"/>
    <w:unhideWhenUsed/>
    <w:rsid w:val="00F0616B"/>
    <w:pPr>
      <w:tabs>
        <w:tab w:val="center" w:pos="4677"/>
        <w:tab w:val="right" w:pos="9355"/>
      </w:tabs>
    </w:pPr>
    <w:rPr>
      <w:rFonts w:cs="Mangal"/>
      <w:szCs w:val="21"/>
    </w:rPr>
  </w:style>
  <w:style w:type="character" w:customStyle="1" w:styleId="a8">
    <w:name w:val="Верхний колонтитул Знак"/>
    <w:basedOn w:val="a1"/>
    <w:link w:val="a7"/>
    <w:uiPriority w:val="99"/>
    <w:rsid w:val="00F0616B"/>
    <w:rPr>
      <w:rFonts w:ascii="Liberation Serif" w:eastAsia="Noto Serif CJK SC" w:hAnsi="Liberation Serif" w:cs="Mangal"/>
      <w:kern w:val="2"/>
      <w:sz w:val="24"/>
      <w:szCs w:val="21"/>
      <w:lang w:val="cs-CZ" w:eastAsia="zh-CN" w:bidi="hi-IN"/>
    </w:rPr>
  </w:style>
  <w:style w:type="paragraph" w:styleId="a9">
    <w:name w:val="footer"/>
    <w:basedOn w:val="a"/>
    <w:link w:val="aa"/>
    <w:uiPriority w:val="99"/>
    <w:unhideWhenUsed/>
    <w:rsid w:val="00F0616B"/>
    <w:pPr>
      <w:tabs>
        <w:tab w:val="center" w:pos="4677"/>
        <w:tab w:val="right" w:pos="9355"/>
      </w:tabs>
    </w:pPr>
    <w:rPr>
      <w:rFonts w:cs="Mangal"/>
      <w:szCs w:val="21"/>
    </w:rPr>
  </w:style>
  <w:style w:type="character" w:customStyle="1" w:styleId="aa">
    <w:name w:val="Нижний колонтитул Знак"/>
    <w:basedOn w:val="a1"/>
    <w:link w:val="a9"/>
    <w:uiPriority w:val="99"/>
    <w:rsid w:val="00F0616B"/>
    <w:rPr>
      <w:rFonts w:ascii="Liberation Serif" w:eastAsia="Noto Serif CJK SC" w:hAnsi="Liberation Serif" w:cs="Mangal"/>
      <w:kern w:val="2"/>
      <w:sz w:val="24"/>
      <w:szCs w:val="21"/>
      <w:lang w:val="cs-CZ" w:eastAsia="zh-CN" w:bidi="hi-IN"/>
    </w:rPr>
  </w:style>
  <w:style w:type="paragraph" w:styleId="ab">
    <w:name w:val="List Paragraph"/>
    <w:basedOn w:val="a"/>
    <w:uiPriority w:val="34"/>
    <w:qFormat/>
    <w:rsid w:val="00F0616B"/>
    <w:pPr>
      <w:ind w:left="720"/>
      <w:contextualSpacing/>
    </w:pPr>
    <w:rPr>
      <w:rFonts w:cs="Mangal"/>
      <w:szCs w:val="21"/>
    </w:rPr>
  </w:style>
  <w:style w:type="character" w:styleId="ac">
    <w:name w:val="Hyperlink"/>
    <w:basedOn w:val="a1"/>
    <w:uiPriority w:val="99"/>
    <w:unhideWhenUsed/>
    <w:rsid w:val="00DF6A64"/>
    <w:rPr>
      <w:color w:val="0563C1" w:themeColor="hyperlink"/>
      <w:u w:val="single"/>
    </w:rPr>
  </w:style>
  <w:style w:type="paragraph" w:styleId="ad">
    <w:name w:val="Balloon Text"/>
    <w:basedOn w:val="a"/>
    <w:link w:val="ae"/>
    <w:uiPriority w:val="99"/>
    <w:semiHidden/>
    <w:unhideWhenUsed/>
    <w:rsid w:val="00E62E00"/>
    <w:rPr>
      <w:rFonts w:ascii="Segoe UI" w:hAnsi="Segoe UI" w:cs="Mangal"/>
      <w:sz w:val="18"/>
      <w:szCs w:val="16"/>
    </w:rPr>
  </w:style>
  <w:style w:type="character" w:customStyle="1" w:styleId="ae">
    <w:name w:val="Текст выноски Знак"/>
    <w:basedOn w:val="a1"/>
    <w:link w:val="ad"/>
    <w:uiPriority w:val="99"/>
    <w:semiHidden/>
    <w:rsid w:val="00E62E00"/>
    <w:rPr>
      <w:rFonts w:ascii="Segoe UI" w:eastAsia="Noto Serif CJK SC" w:hAnsi="Segoe UI" w:cs="Mangal"/>
      <w:kern w:val="2"/>
      <w:sz w:val="18"/>
      <w:szCs w:val="16"/>
      <w:lang w:val="cs-CZ"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147591">
      <w:bodyDiv w:val="1"/>
      <w:marLeft w:val="0"/>
      <w:marRight w:val="0"/>
      <w:marTop w:val="0"/>
      <w:marBottom w:val="0"/>
      <w:divBdr>
        <w:top w:val="none" w:sz="0" w:space="0" w:color="auto"/>
        <w:left w:val="none" w:sz="0" w:space="0" w:color="auto"/>
        <w:bottom w:val="none" w:sz="0" w:space="0" w:color="auto"/>
        <w:right w:val="none" w:sz="0" w:space="0" w:color="auto"/>
      </w:divBdr>
      <w:divsChild>
        <w:div w:id="2126389156">
          <w:marLeft w:val="0"/>
          <w:marRight w:val="0"/>
          <w:marTop w:val="0"/>
          <w:marBottom w:val="0"/>
          <w:divBdr>
            <w:top w:val="none" w:sz="0" w:space="0" w:color="auto"/>
            <w:left w:val="none" w:sz="0" w:space="0" w:color="auto"/>
            <w:bottom w:val="none" w:sz="0" w:space="0" w:color="auto"/>
            <w:right w:val="none" w:sz="0" w:space="0" w:color="auto"/>
          </w:divBdr>
          <w:divsChild>
            <w:div w:id="82724732">
              <w:marLeft w:val="0"/>
              <w:marRight w:val="0"/>
              <w:marTop w:val="0"/>
              <w:marBottom w:val="0"/>
              <w:divBdr>
                <w:top w:val="none" w:sz="0" w:space="0" w:color="auto"/>
                <w:left w:val="none" w:sz="0" w:space="0" w:color="auto"/>
                <w:bottom w:val="none" w:sz="0" w:space="0" w:color="auto"/>
                <w:right w:val="none" w:sz="0" w:space="0" w:color="auto"/>
              </w:divBdr>
              <w:divsChild>
                <w:div w:id="10456408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Liberation Serif">
    <w:altName w:val="Times New Roman"/>
    <w:charset w:val="01"/>
    <w:family w:val="roman"/>
    <w:pitch w:val="variable"/>
  </w:font>
  <w:font w:name="Noto Serif CJK SC">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Noto Sans CJK SC Regular">
    <w:charset w:val="01"/>
    <w:family w:val="auto"/>
    <w:pitch w:val="variable"/>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016"/>
    <w:rsid w:val="00873C0C"/>
    <w:rsid w:val="00D160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160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717</Words>
  <Characters>4088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Барабулька</dc:creator>
  <cp:keywords/>
  <dc:description/>
  <cp:lastModifiedBy>Барабулька</cp:lastModifiedBy>
  <cp:revision>6</cp:revision>
  <cp:lastPrinted>2023-05-13T22:21:00Z</cp:lastPrinted>
  <dcterms:created xsi:type="dcterms:W3CDTF">2023-05-13T21:46:00Z</dcterms:created>
  <dcterms:modified xsi:type="dcterms:W3CDTF">2023-05-13T22:22:00Z</dcterms:modified>
</cp:coreProperties>
</file>